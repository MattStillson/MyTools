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7CB" w:rsidRPr="00D34BE7" w:rsidRDefault="00437D80" w:rsidP="00D34BE7">
      <w:pPr>
        <w:ind w:left="1440" w:firstLine="720"/>
        <w:rPr>
          <w:b/>
          <w:sz w:val="24"/>
          <w:szCs w:val="24"/>
        </w:rPr>
      </w:pPr>
      <w:bookmarkStart w:id="0" w:name="_GoBack"/>
      <w:bookmarkEnd w:id="0"/>
      <w:r w:rsidRPr="00D34BE7">
        <w:rPr>
          <w:b/>
          <w:sz w:val="24"/>
          <w:szCs w:val="24"/>
          <w:u w:val="single"/>
        </w:rPr>
        <w:t>System Health Reporting Instructions</w:t>
      </w:r>
      <w:r w:rsidR="00D34BE7" w:rsidRPr="00D34BE7">
        <w:rPr>
          <w:b/>
          <w:sz w:val="24"/>
          <w:szCs w:val="24"/>
          <w:u w:val="single"/>
        </w:rPr>
        <w:t xml:space="preserve"> </w:t>
      </w:r>
      <w:r w:rsidR="00D34BE7" w:rsidRPr="00D34BE7">
        <w:rPr>
          <w:b/>
          <w:sz w:val="24"/>
          <w:szCs w:val="24"/>
        </w:rPr>
        <w:t xml:space="preserve"> </w:t>
      </w:r>
    </w:p>
    <w:p w:rsidR="00C57D87" w:rsidRPr="00C57D87" w:rsidRDefault="00C57D87" w:rsidP="00C57D87">
      <w:pPr>
        <w:pStyle w:val="ListParagraph"/>
        <w:ind w:left="0"/>
        <w:rPr>
          <w:b/>
          <w:u w:val="single"/>
        </w:rPr>
      </w:pPr>
      <w:r w:rsidRPr="00C57D87">
        <w:rPr>
          <w:b/>
          <w:u w:val="single"/>
        </w:rPr>
        <w:t>System Health Session Retention</w:t>
      </w:r>
    </w:p>
    <w:p w:rsidR="00C57D87" w:rsidRDefault="00E03EFD" w:rsidP="00C57D87">
      <w:r>
        <w:t xml:space="preserve">By default </w:t>
      </w:r>
      <w:del w:id="1" w:author="Denzil Ribeiro" w:date="2013-04-13T08:29:00Z">
        <w:r w:rsidR="00B67A33" w:rsidDel="00C57D87">
          <w:delText xml:space="preserve"> </w:delText>
        </w:r>
      </w:del>
      <w:r w:rsidR="00B67A33">
        <w:t xml:space="preserve">the System Health Session captures 4 files of 5MB each - </w:t>
      </w:r>
      <w:hyperlink r:id="rId5" w:history="1">
        <w:r w:rsidR="00B67A33" w:rsidRPr="00920D18">
          <w:rPr>
            <w:rStyle w:val="Hyperlink"/>
          </w:rPr>
          <w:t>http://msdn.microsoft.com/en-us/library/ff877955.aspx</w:t>
        </w:r>
      </w:hyperlink>
    </w:p>
    <w:p w:rsidR="00B67A33" w:rsidRDefault="00B67A33" w:rsidP="00C57D87">
      <w:r w:rsidRPr="00B67A33">
        <w:t xml:space="preserve">Those </w:t>
      </w:r>
      <w:r>
        <w:t>files could rollover if there are significant issues. I would recommend changing that to a higher number of files or larger size per file. In order to do this on the instances:</w:t>
      </w:r>
    </w:p>
    <w:p w:rsidR="00B67A33" w:rsidRDefault="00B67A33" w:rsidP="00C5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In the script below, we are increasing it to 5 files of 25MB each.</w:t>
      </w:r>
    </w:p>
    <w:p w:rsidR="00B67A33" w:rsidRDefault="00B67A33" w:rsidP="00C5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67A33" w:rsidRPr="00B67A33" w:rsidRDefault="00B67A33" w:rsidP="00C5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ALTER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EVENT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SESSION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8080"/>
          <w:sz w:val="19"/>
          <w:szCs w:val="19"/>
          <w:highlight w:val="lightGray"/>
        </w:rPr>
        <w:t>[</w:t>
      </w:r>
      <w:proofErr w:type="spellStart"/>
      <w:r w:rsidRPr="00B67A33">
        <w:rPr>
          <w:rFonts w:ascii="Consolas" w:hAnsi="Consolas" w:cs="Consolas"/>
          <w:color w:val="008080"/>
          <w:sz w:val="19"/>
          <w:szCs w:val="19"/>
          <w:highlight w:val="lightGray"/>
        </w:rPr>
        <w:t>system_health</w:t>
      </w:r>
      <w:proofErr w:type="spellEnd"/>
      <w:r w:rsidRPr="00B67A33">
        <w:rPr>
          <w:rFonts w:ascii="Consolas" w:hAnsi="Consolas" w:cs="Consolas"/>
          <w:color w:val="008080"/>
          <w:sz w:val="19"/>
          <w:szCs w:val="19"/>
          <w:highlight w:val="lightGray"/>
        </w:rPr>
        <w:t>]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SERVER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STATE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STOP</w:t>
      </w:r>
    </w:p>
    <w:p w:rsidR="00B67A33" w:rsidRPr="00B67A33" w:rsidRDefault="00B67A33" w:rsidP="00C5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proofErr w:type="gramStart"/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go</w:t>
      </w:r>
      <w:proofErr w:type="gramEnd"/>
    </w:p>
    <w:p w:rsidR="00B67A33" w:rsidRPr="00B67A33" w:rsidRDefault="00B67A33" w:rsidP="00C5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ALTER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EVENT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SESSION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8080"/>
          <w:sz w:val="19"/>
          <w:szCs w:val="19"/>
          <w:highlight w:val="lightGray"/>
        </w:rPr>
        <w:t>[</w:t>
      </w:r>
      <w:proofErr w:type="spellStart"/>
      <w:r w:rsidRPr="00B67A33">
        <w:rPr>
          <w:rFonts w:ascii="Consolas" w:hAnsi="Consolas" w:cs="Consolas"/>
          <w:color w:val="008080"/>
          <w:sz w:val="19"/>
          <w:szCs w:val="19"/>
          <w:highlight w:val="lightGray"/>
        </w:rPr>
        <w:t>system_health</w:t>
      </w:r>
      <w:proofErr w:type="spellEnd"/>
      <w:r w:rsidRPr="00B67A33">
        <w:rPr>
          <w:rFonts w:ascii="Consolas" w:hAnsi="Consolas" w:cs="Consolas"/>
          <w:color w:val="008080"/>
          <w:sz w:val="19"/>
          <w:szCs w:val="19"/>
          <w:highlight w:val="lightGray"/>
        </w:rPr>
        <w:t>]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SERVER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</w:p>
    <w:p w:rsidR="00B67A33" w:rsidRPr="00B67A33" w:rsidRDefault="00B67A33" w:rsidP="00C5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DROP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TARGET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8080"/>
          <w:sz w:val="19"/>
          <w:szCs w:val="19"/>
          <w:highlight w:val="lightGray"/>
        </w:rPr>
        <w:t>package0</w:t>
      </w:r>
      <w:r w:rsidRPr="00B67A33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B67A33">
        <w:rPr>
          <w:rFonts w:ascii="Consolas" w:hAnsi="Consolas" w:cs="Consolas"/>
          <w:color w:val="008080"/>
          <w:sz w:val="19"/>
          <w:szCs w:val="19"/>
          <w:highlight w:val="lightGray"/>
        </w:rPr>
        <w:t>event_file</w:t>
      </w:r>
    </w:p>
    <w:p w:rsidR="00B67A33" w:rsidRPr="00B67A33" w:rsidRDefault="00B67A33" w:rsidP="00C5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ALTER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EVENT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SESSION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8080"/>
          <w:sz w:val="19"/>
          <w:szCs w:val="19"/>
          <w:highlight w:val="lightGray"/>
        </w:rPr>
        <w:t>[</w:t>
      </w:r>
      <w:proofErr w:type="spellStart"/>
      <w:r w:rsidRPr="00B67A33">
        <w:rPr>
          <w:rFonts w:ascii="Consolas" w:hAnsi="Consolas" w:cs="Consolas"/>
          <w:color w:val="008080"/>
          <w:sz w:val="19"/>
          <w:szCs w:val="19"/>
          <w:highlight w:val="lightGray"/>
        </w:rPr>
        <w:t>system_health</w:t>
      </w:r>
      <w:proofErr w:type="spellEnd"/>
      <w:r w:rsidRPr="00B67A33">
        <w:rPr>
          <w:rFonts w:ascii="Consolas" w:hAnsi="Consolas" w:cs="Consolas"/>
          <w:color w:val="008080"/>
          <w:sz w:val="19"/>
          <w:szCs w:val="19"/>
          <w:highlight w:val="lightGray"/>
        </w:rPr>
        <w:t>]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SERVER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</w:p>
    <w:p w:rsidR="00B67A33" w:rsidRPr="00B67A33" w:rsidRDefault="00B67A33" w:rsidP="00C5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ADD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TARGET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8080"/>
          <w:sz w:val="19"/>
          <w:szCs w:val="19"/>
          <w:highlight w:val="lightGray"/>
        </w:rPr>
        <w:t>package0</w:t>
      </w:r>
      <w:r w:rsidRPr="00B67A33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B67A33">
        <w:rPr>
          <w:rFonts w:ascii="Consolas" w:hAnsi="Consolas" w:cs="Consolas"/>
          <w:color w:val="008080"/>
          <w:sz w:val="19"/>
          <w:szCs w:val="19"/>
          <w:highlight w:val="lightGray"/>
        </w:rPr>
        <w:t>event_file</w:t>
      </w:r>
    </w:p>
    <w:p w:rsidR="00B67A33" w:rsidRPr="00B67A33" w:rsidRDefault="00B67A33" w:rsidP="00C5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ab/>
      </w:r>
      <w:r w:rsidRPr="00B67A33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SET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filename</w:t>
      </w:r>
      <w:r w:rsidRPr="00B67A33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proofErr w:type="spellStart"/>
      <w:r w:rsidRPr="00B67A33">
        <w:rPr>
          <w:rFonts w:ascii="Consolas" w:hAnsi="Consolas" w:cs="Consolas"/>
          <w:color w:val="FF0000"/>
          <w:sz w:val="19"/>
          <w:szCs w:val="19"/>
          <w:highlight w:val="lightGray"/>
        </w:rPr>
        <w:t>N'system_health.xel</w:t>
      </w:r>
      <w:proofErr w:type="spellEnd"/>
      <w:r w:rsidRPr="00B67A33">
        <w:rPr>
          <w:rFonts w:ascii="Consolas" w:hAnsi="Consolas" w:cs="Consolas"/>
          <w:color w:val="FF0000"/>
          <w:sz w:val="19"/>
          <w:szCs w:val="19"/>
          <w:highlight w:val="lightGray"/>
        </w:rPr>
        <w:t>'</w:t>
      </w:r>
    </w:p>
    <w:p w:rsidR="00B67A33" w:rsidRPr="00B67A33" w:rsidRDefault="00B67A33" w:rsidP="00C5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B67A33">
        <w:rPr>
          <w:rFonts w:ascii="Consolas" w:hAnsi="Consolas" w:cs="Consolas"/>
          <w:sz w:val="19"/>
          <w:szCs w:val="19"/>
          <w:highlight w:val="lightGray"/>
        </w:rPr>
        <w:tab/>
        <w:t xml:space="preserve"> </w:t>
      </w:r>
      <w:proofErr w:type="gramStart"/>
      <w:r w:rsidRPr="00B67A33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proofErr w:type="spellStart"/>
      <w:r w:rsidRPr="00B67A33">
        <w:rPr>
          <w:rFonts w:ascii="Consolas" w:hAnsi="Consolas" w:cs="Consolas"/>
          <w:color w:val="008080"/>
          <w:sz w:val="19"/>
          <w:szCs w:val="19"/>
          <w:highlight w:val="lightGray"/>
        </w:rPr>
        <w:t>max</w:t>
      </w:r>
      <w:proofErr w:type="gramEnd"/>
      <w:r w:rsidRPr="00B67A33">
        <w:rPr>
          <w:rFonts w:ascii="Consolas" w:hAnsi="Consolas" w:cs="Consolas"/>
          <w:color w:val="008080"/>
          <w:sz w:val="19"/>
          <w:szCs w:val="19"/>
          <w:highlight w:val="lightGray"/>
        </w:rPr>
        <w:t>_file_size</w:t>
      </w:r>
      <w:proofErr w:type="spellEnd"/>
      <w:r w:rsidRPr="00B67A33">
        <w:rPr>
          <w:rFonts w:ascii="Consolas" w:hAnsi="Consolas" w:cs="Consolas"/>
          <w:color w:val="808080"/>
          <w:sz w:val="19"/>
          <w:szCs w:val="19"/>
          <w:highlight w:val="lightGray"/>
        </w:rPr>
        <w:t>=(</w:t>
      </w:r>
      <w:r w:rsidRPr="00B67A33">
        <w:rPr>
          <w:rFonts w:ascii="Consolas" w:hAnsi="Consolas" w:cs="Consolas"/>
          <w:sz w:val="19"/>
          <w:szCs w:val="19"/>
          <w:highlight w:val="lightGray"/>
        </w:rPr>
        <w:t>25</w:t>
      </w:r>
      <w:r w:rsidRPr="00B67A33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:rsidR="00B67A33" w:rsidRPr="00B67A33" w:rsidRDefault="00B67A33" w:rsidP="00C5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B67A33">
        <w:rPr>
          <w:rFonts w:ascii="Consolas" w:hAnsi="Consolas" w:cs="Consolas"/>
          <w:sz w:val="19"/>
          <w:szCs w:val="19"/>
          <w:highlight w:val="lightGray"/>
        </w:rPr>
        <w:tab/>
        <w:t xml:space="preserve">  </w:t>
      </w:r>
      <w:proofErr w:type="spellStart"/>
      <w:r w:rsidRPr="00B67A33">
        <w:rPr>
          <w:rFonts w:ascii="Consolas" w:hAnsi="Consolas" w:cs="Consolas"/>
          <w:color w:val="008080"/>
          <w:sz w:val="19"/>
          <w:szCs w:val="19"/>
          <w:highlight w:val="lightGray"/>
        </w:rPr>
        <w:t>max_rollover_files</w:t>
      </w:r>
      <w:proofErr w:type="spellEnd"/>
      <w:proofErr w:type="gramStart"/>
      <w:r w:rsidRPr="00B67A33">
        <w:rPr>
          <w:rFonts w:ascii="Consolas" w:hAnsi="Consolas" w:cs="Consolas"/>
          <w:color w:val="808080"/>
          <w:sz w:val="19"/>
          <w:szCs w:val="19"/>
          <w:highlight w:val="lightGray"/>
        </w:rPr>
        <w:t>=(</w:t>
      </w:r>
      <w:proofErr w:type="gramEnd"/>
      <w:r w:rsidRPr="00B67A33">
        <w:rPr>
          <w:rFonts w:ascii="Consolas" w:hAnsi="Consolas" w:cs="Consolas"/>
          <w:sz w:val="19"/>
          <w:szCs w:val="19"/>
          <w:highlight w:val="lightGray"/>
        </w:rPr>
        <w:t>5</w:t>
      </w:r>
      <w:r w:rsidRPr="00B67A33">
        <w:rPr>
          <w:rFonts w:ascii="Consolas" w:hAnsi="Consolas" w:cs="Consolas"/>
          <w:color w:val="808080"/>
          <w:sz w:val="19"/>
          <w:szCs w:val="19"/>
          <w:highlight w:val="lightGray"/>
        </w:rPr>
        <w:t>))</w:t>
      </w:r>
    </w:p>
    <w:p w:rsidR="00B67A33" w:rsidRPr="00B67A33" w:rsidRDefault="00B67A33" w:rsidP="00C5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GO</w:t>
      </w:r>
    </w:p>
    <w:p w:rsidR="00B67A33" w:rsidRPr="00B67A33" w:rsidRDefault="00B67A33" w:rsidP="00C5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ALTER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EVENT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SESSION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8080"/>
          <w:sz w:val="19"/>
          <w:szCs w:val="19"/>
          <w:highlight w:val="lightGray"/>
        </w:rPr>
        <w:t>[</w:t>
      </w:r>
      <w:proofErr w:type="spellStart"/>
      <w:r w:rsidRPr="00B67A33">
        <w:rPr>
          <w:rFonts w:ascii="Consolas" w:hAnsi="Consolas" w:cs="Consolas"/>
          <w:color w:val="008080"/>
          <w:sz w:val="19"/>
          <w:szCs w:val="19"/>
          <w:highlight w:val="lightGray"/>
        </w:rPr>
        <w:t>system_health</w:t>
      </w:r>
      <w:proofErr w:type="spellEnd"/>
      <w:r w:rsidRPr="00B67A33">
        <w:rPr>
          <w:rFonts w:ascii="Consolas" w:hAnsi="Consolas" w:cs="Consolas"/>
          <w:color w:val="008080"/>
          <w:sz w:val="19"/>
          <w:szCs w:val="19"/>
          <w:highlight w:val="lightGray"/>
        </w:rPr>
        <w:t>]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SERVER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STATE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B67A33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B67A33">
        <w:rPr>
          <w:rFonts w:ascii="Consolas" w:hAnsi="Consolas" w:cs="Consolas"/>
          <w:color w:val="008080"/>
          <w:sz w:val="19"/>
          <w:szCs w:val="19"/>
          <w:highlight w:val="lightGray"/>
        </w:rPr>
        <w:t>START</w:t>
      </w:r>
    </w:p>
    <w:p w:rsidR="00B67A33" w:rsidRDefault="00B67A33" w:rsidP="00C5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B67A33">
        <w:rPr>
          <w:rFonts w:ascii="Consolas" w:hAnsi="Consolas" w:cs="Consolas"/>
          <w:color w:val="0000FF"/>
          <w:sz w:val="19"/>
          <w:szCs w:val="19"/>
          <w:highlight w:val="lightGray"/>
        </w:rPr>
        <w:t>go</w:t>
      </w:r>
      <w:proofErr w:type="gramEnd"/>
    </w:p>
    <w:p w:rsidR="00B67A33" w:rsidRDefault="00B67A33" w:rsidP="00C57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7A33" w:rsidRDefault="00B67A33" w:rsidP="00B6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7D87" w:rsidRPr="00C57D87" w:rsidRDefault="00C57D87" w:rsidP="00C57D87">
      <w:pPr>
        <w:pStyle w:val="ListParagraph"/>
        <w:ind w:left="0"/>
        <w:rPr>
          <w:b/>
          <w:u w:val="single"/>
        </w:rPr>
      </w:pPr>
      <w:r w:rsidRPr="00C57D87">
        <w:rPr>
          <w:b/>
          <w:u w:val="single"/>
        </w:rPr>
        <w:t>S</w:t>
      </w:r>
      <w:r>
        <w:rPr>
          <w:b/>
          <w:u w:val="single"/>
        </w:rPr>
        <w:t>ystem Health Session Import Procedure</w:t>
      </w:r>
    </w:p>
    <w:p w:rsidR="00356BFE" w:rsidRDefault="00356BFE" w:rsidP="00A82CF4">
      <w:pPr>
        <w:pStyle w:val="ListParagraph"/>
        <w:ind w:left="360"/>
        <w:rPr>
          <w:b/>
        </w:rPr>
      </w:pPr>
    </w:p>
    <w:p w:rsidR="00437D80" w:rsidRPr="00437D80" w:rsidRDefault="00B67A33" w:rsidP="00A82CF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</w:t>
      </w:r>
      <w:r w:rsidR="00437D80">
        <w:rPr>
          <w:b/>
        </w:rPr>
        <w:t>reate Import DB and Schema:</w:t>
      </w:r>
    </w:p>
    <w:p w:rsidR="00437D80" w:rsidRDefault="00437D80" w:rsidP="00C57D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</w:pPr>
      <w:r w:rsidRPr="00437D80">
        <w:t>Run th</w:t>
      </w:r>
      <w:r>
        <w:t>e file</w:t>
      </w:r>
      <w:r w:rsidRPr="00437D80">
        <w:t xml:space="preserve"> </w:t>
      </w:r>
      <w:proofErr w:type="spellStart"/>
      <w:r w:rsidRPr="00437D80">
        <w:t>CreateSystemhealthDBAndSchema</w:t>
      </w:r>
      <w:r>
        <w:t>.sql</w:t>
      </w:r>
      <w:proofErr w:type="spellEnd"/>
      <w:r>
        <w:t xml:space="preserve"> which creates a database </w:t>
      </w:r>
      <w:proofErr w:type="spellStart"/>
      <w:r w:rsidRPr="00437D80">
        <w:rPr>
          <w:rFonts w:ascii="Consolas" w:hAnsi="Consolas" w:cs="Consolas"/>
          <w:color w:val="008080"/>
          <w:sz w:val="19"/>
          <w:szCs w:val="19"/>
        </w:rPr>
        <w:t>XEvents_ImportSystemHealth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r>
        <w:t>and the procedures required.</w:t>
      </w:r>
    </w:p>
    <w:p w:rsidR="00437D80" w:rsidRDefault="00437D80" w:rsidP="00C57D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</w:pPr>
      <w:r>
        <w:t>On subsequent imports, tables are dropped and recreated</w:t>
      </w:r>
    </w:p>
    <w:p w:rsidR="00C57D87" w:rsidRDefault="00C57D87" w:rsidP="00C57D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</w:pPr>
      <w:r>
        <w:t>These stored procedures can be optimized further to improve import performance</w:t>
      </w:r>
    </w:p>
    <w:p w:rsidR="00437D80" w:rsidRDefault="00437D80" w:rsidP="00C57D87">
      <w:pPr>
        <w:autoSpaceDE w:val="0"/>
        <w:autoSpaceDN w:val="0"/>
        <w:adjustRightInd w:val="0"/>
        <w:spacing w:after="0" w:line="240" w:lineRule="auto"/>
      </w:pPr>
    </w:p>
    <w:p w:rsidR="00437D80" w:rsidRDefault="00437D80" w:rsidP="00A82C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437D80">
        <w:rPr>
          <w:b/>
        </w:rPr>
        <w:t>Import the System Health Sessions</w:t>
      </w:r>
      <w:r w:rsidR="006141B9">
        <w:rPr>
          <w:b/>
        </w:rPr>
        <w:t xml:space="preserve"> </w:t>
      </w:r>
      <w:r w:rsidR="00356BFE">
        <w:rPr>
          <w:b/>
        </w:rPr>
        <w:t>into a Database</w:t>
      </w:r>
    </w:p>
    <w:p w:rsidR="009D4AB4" w:rsidRDefault="009D4AB4" w:rsidP="00C57D87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Note: The Import procedure is not totally optimized, </w:t>
      </w:r>
      <w:r w:rsidR="004E4C1A">
        <w:t xml:space="preserve">so it </w:t>
      </w:r>
      <w:r>
        <w:t>can be further optimized.</w:t>
      </w:r>
    </w:p>
    <w:p w:rsidR="009D4AB4" w:rsidRDefault="009D4AB4" w:rsidP="00C57D87">
      <w:pPr>
        <w:autoSpaceDE w:val="0"/>
        <w:autoSpaceDN w:val="0"/>
        <w:adjustRightInd w:val="0"/>
        <w:spacing w:after="0" w:line="240" w:lineRule="auto"/>
      </w:pPr>
    </w:p>
    <w:p w:rsidR="00356BFE" w:rsidRDefault="00356BFE" w:rsidP="00C57D87">
      <w:pPr>
        <w:autoSpaceDE w:val="0"/>
        <w:autoSpaceDN w:val="0"/>
        <w:adjustRightInd w:val="0"/>
        <w:spacing w:after="0" w:line="240" w:lineRule="auto"/>
      </w:pPr>
    </w:p>
    <w:p w:rsidR="00356BFE" w:rsidRPr="00356BFE" w:rsidRDefault="00356BFE" w:rsidP="00C57D87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356BFE">
        <w:rPr>
          <w:b/>
          <w:u w:val="single"/>
        </w:rPr>
        <w:t>Via TSQL</w:t>
      </w:r>
    </w:p>
    <w:p w:rsidR="00437D80" w:rsidRPr="00437D80" w:rsidRDefault="00437D80" w:rsidP="00C57D8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20"/>
      </w:pPr>
      <w:r>
        <w:rPr>
          <w:b/>
        </w:rPr>
        <w:t xml:space="preserve">Process a SQL instance: </w:t>
      </w:r>
      <w:r w:rsidR="00AB2294" w:rsidRPr="00C57D87">
        <w:t>Running the procedure belo</w:t>
      </w:r>
      <w:r w:rsidR="00AB2294">
        <w:t xml:space="preserve">w without any input parameters will query the current instance for the system health </w:t>
      </w:r>
      <w:r w:rsidR="00C57D87">
        <w:t>XE</w:t>
      </w:r>
      <w:r w:rsidR="00AB2294">
        <w:t xml:space="preserve">vent session file location and import the files into the current database.  Run this if you have the database deployed on the instance from which you want to analyze the </w:t>
      </w:r>
      <w:proofErr w:type="spellStart"/>
      <w:r w:rsidR="00C57D87">
        <w:t>X</w:t>
      </w:r>
      <w:r w:rsidR="00AB2294">
        <w:t>event</w:t>
      </w:r>
      <w:proofErr w:type="spellEnd"/>
      <w:r w:rsidR="00AB2294">
        <w:t xml:space="preserve"> files. </w:t>
      </w:r>
    </w:p>
    <w:p w:rsidR="00437D80" w:rsidRDefault="00437D80" w:rsidP="00C57D8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37D80" w:rsidRDefault="00437D80" w:rsidP="00C57D87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spLoadSystemHealthSession</w:t>
      </w:r>
      <w:proofErr w:type="spellEnd"/>
    </w:p>
    <w:p w:rsidR="00437D80" w:rsidRDefault="00437D80" w:rsidP="00C57D87">
      <w:pPr>
        <w:autoSpaceDE w:val="0"/>
        <w:autoSpaceDN w:val="0"/>
        <w:adjustRightInd w:val="0"/>
        <w:spacing w:after="0" w:line="240" w:lineRule="auto"/>
        <w:ind w:left="1080"/>
        <w:rPr>
          <w:b/>
        </w:rPr>
      </w:pPr>
    </w:p>
    <w:p w:rsidR="00437D80" w:rsidRPr="00437D80" w:rsidRDefault="00437D80" w:rsidP="00C57D8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37D80" w:rsidRPr="00437D80" w:rsidRDefault="00437D80" w:rsidP="00C57D8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>
        <w:rPr>
          <w:b/>
        </w:rPr>
        <w:t xml:space="preserve">Import System Health files from UNC: </w:t>
      </w:r>
      <w:r w:rsidR="00AB2294">
        <w:t>If you have received the files from another instance and have the files stored on any UNC path, use the @</w:t>
      </w:r>
      <w:proofErr w:type="spellStart"/>
      <w:r w:rsidR="00AB2294">
        <w:t>path_to_health_session</w:t>
      </w:r>
      <w:proofErr w:type="spellEnd"/>
      <w:r w:rsidR="00AB2294">
        <w:t xml:space="preserve"> input parameters to pull the files from a UNC location. </w:t>
      </w:r>
      <w:r w:rsidR="00AB2294" w:rsidRPr="00C57D87">
        <w:rPr>
          <w:b/>
        </w:rPr>
        <w:t>Note</w:t>
      </w:r>
      <w:r w:rsidR="00AB2294">
        <w:t xml:space="preserve"> that</w:t>
      </w:r>
      <w:r>
        <w:t xml:space="preserve"> in this case you </w:t>
      </w:r>
      <w:r w:rsidR="00AB2294">
        <w:t xml:space="preserve">will </w:t>
      </w:r>
      <w:r>
        <w:t>have to specify the UNC name and the UTC offset</w:t>
      </w:r>
      <w:r w:rsidR="00AB2294">
        <w:t xml:space="preserve"> in order to have the datetime data imported using the appropriate time </w:t>
      </w:r>
      <w:r w:rsidR="00AB2294">
        <w:lastRenderedPageBreak/>
        <w:t>zone. If you do not do this, the</w:t>
      </w:r>
      <w:r>
        <w:t xml:space="preserve"> time is stored in GMT within the XEL files</w:t>
      </w:r>
      <w:r w:rsidR="00AB2294">
        <w:t>, and will be imported as such</w:t>
      </w:r>
      <w:r>
        <w:t>.</w:t>
      </w:r>
    </w:p>
    <w:p w:rsidR="00437D80" w:rsidRDefault="00437D80" w:rsidP="00C57D8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</w:rPr>
      </w:pPr>
    </w:p>
    <w:p w:rsidR="00437D80" w:rsidRDefault="00437D80" w:rsidP="00C57D8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spLoadSystemHealthSession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@path_to_health_session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D:</w:t>
      </w:r>
      <w:r>
        <w:rPr>
          <w:rFonts w:ascii="Consolas" w:hAnsi="Consolas" w:cs="Consolas"/>
          <w:sz w:val="19"/>
          <w:szCs w:val="19"/>
        </w:rPr>
        <w:t>\</w:t>
      </w:r>
      <w:r>
        <w:rPr>
          <w:rFonts w:ascii="Consolas" w:hAnsi="Consolas" w:cs="Consolas"/>
          <w:color w:val="008080"/>
          <w:sz w:val="19"/>
          <w:szCs w:val="19"/>
        </w:rPr>
        <w:t>XELFiles</w:t>
      </w:r>
      <w:r>
        <w:rPr>
          <w:rFonts w:ascii="Consolas" w:hAnsi="Consolas" w:cs="Consolas"/>
          <w:sz w:val="19"/>
          <w:szCs w:val="19"/>
        </w:rPr>
        <w:t>\</w:t>
      </w:r>
      <w:r>
        <w:rPr>
          <w:rFonts w:ascii="Consolas" w:hAnsi="Consolas" w:cs="Consolas"/>
          <w:color w:val="008080"/>
          <w:sz w:val="19"/>
          <w:szCs w:val="19"/>
        </w:rPr>
        <w:t>system_health</w:t>
      </w:r>
      <w:r>
        <w:rPr>
          <w:rFonts w:ascii="Consolas" w:hAnsi="Consolas" w:cs="Consolas"/>
          <w:color w:val="808080"/>
          <w:sz w:val="19"/>
          <w:szCs w:val="19"/>
        </w:rPr>
        <w:t>*.</w:t>
      </w:r>
      <w:r>
        <w:rPr>
          <w:rFonts w:ascii="Consolas" w:hAnsi="Consolas" w:cs="Consolas"/>
          <w:color w:val="008080"/>
          <w:sz w:val="19"/>
          <w:szCs w:val="19"/>
        </w:rPr>
        <w:t>xel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@UTDDateDiff</w:t>
      </w:r>
      <w:r>
        <w:rPr>
          <w:rFonts w:ascii="Consolas" w:hAnsi="Consolas" w:cs="Consolas"/>
          <w:color w:val="808080"/>
          <w:sz w:val="19"/>
          <w:szCs w:val="19"/>
        </w:rPr>
        <w:t>=-</w:t>
      </w:r>
      <w:r>
        <w:rPr>
          <w:rFonts w:ascii="Consolas" w:hAnsi="Consolas" w:cs="Consolas"/>
          <w:sz w:val="19"/>
          <w:szCs w:val="19"/>
        </w:rPr>
        <w:t>6</w:t>
      </w:r>
    </w:p>
    <w:p w:rsidR="00437D80" w:rsidRDefault="00437D80" w:rsidP="00C57D8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</w:rPr>
      </w:pPr>
    </w:p>
    <w:p w:rsidR="00437D80" w:rsidRDefault="00437D80" w:rsidP="00C57D8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</w:rPr>
      </w:pPr>
    </w:p>
    <w:p w:rsidR="00437D80" w:rsidRPr="00437D80" w:rsidRDefault="00437D80" w:rsidP="00C57D8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>
        <w:rPr>
          <w:b/>
        </w:rPr>
        <w:t xml:space="preserve">Import Status: </w:t>
      </w:r>
      <w:r>
        <w:t>If you want to check the status of the import while it is going</w:t>
      </w:r>
    </w:p>
    <w:p w:rsidR="00437D80" w:rsidRDefault="00437D80" w:rsidP="00C57D87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 w:rsidRPr="00437D80">
        <w:t>Selec</w:t>
      </w:r>
      <w:r>
        <w:t xml:space="preserve">t * from </w:t>
      </w:r>
      <w:proofErr w:type="spellStart"/>
      <w:r>
        <w:t>tbl_ImportStatus</w:t>
      </w:r>
      <w:proofErr w:type="spellEnd"/>
    </w:p>
    <w:p w:rsidR="00437D80" w:rsidRDefault="00437D80" w:rsidP="00C57D87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:rsidR="00437D80" w:rsidRDefault="00437D80" w:rsidP="00C57D87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rPr>
          <w:noProof/>
        </w:rPr>
        <w:drawing>
          <wp:inline distT="0" distB="0" distL="0" distR="0" wp14:anchorId="60BAFD00" wp14:editId="7DB62E92">
            <wp:extent cx="3512820" cy="170949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054" cy="17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4B" w:rsidRDefault="00805E4B" w:rsidP="00356BFE">
      <w:pPr>
        <w:pStyle w:val="ListParagraph"/>
        <w:autoSpaceDE w:val="0"/>
        <w:autoSpaceDN w:val="0"/>
        <w:adjustRightInd w:val="0"/>
        <w:spacing w:after="0" w:line="240" w:lineRule="auto"/>
        <w:ind w:left="0"/>
      </w:pPr>
    </w:p>
    <w:p w:rsidR="00356BFE" w:rsidRDefault="00356BFE" w:rsidP="00356BFE">
      <w:pPr>
        <w:pStyle w:val="ListParagraph"/>
        <w:autoSpaceDE w:val="0"/>
        <w:autoSpaceDN w:val="0"/>
        <w:adjustRightInd w:val="0"/>
        <w:spacing w:after="0" w:line="240" w:lineRule="auto"/>
        <w:ind w:left="0"/>
      </w:pPr>
    </w:p>
    <w:p w:rsidR="00356BFE" w:rsidRPr="00356BFE" w:rsidRDefault="00356BFE" w:rsidP="00356BF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b/>
          <w:u w:val="single"/>
        </w:rPr>
      </w:pPr>
      <w:r w:rsidRPr="00356BFE">
        <w:rPr>
          <w:b/>
          <w:u w:val="single"/>
        </w:rPr>
        <w:t>Via Report</w:t>
      </w:r>
    </w:p>
    <w:p w:rsidR="00805E4B" w:rsidRDefault="00805E4B" w:rsidP="00C57D8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20"/>
      </w:pPr>
      <w:r>
        <w:t xml:space="preserve">You can also import it via a report – </w:t>
      </w:r>
      <w:proofErr w:type="spellStart"/>
      <w:r>
        <w:t>ImportSessionStatus.rdl</w:t>
      </w:r>
      <w:proofErr w:type="spellEnd"/>
      <w:r>
        <w:t xml:space="preserve"> after deploying the reports. Again in the report below, you have to choose the Server and </w:t>
      </w:r>
      <w:proofErr w:type="spellStart"/>
      <w:r>
        <w:t>DatabaseName</w:t>
      </w:r>
      <w:proofErr w:type="spellEnd"/>
      <w:r>
        <w:t xml:space="preserve"> that has the schema that was created above, and </w:t>
      </w:r>
      <w:r w:rsidR="00AB2294">
        <w:t xml:space="preserve">you will also need to </w:t>
      </w:r>
      <w:r>
        <w:t xml:space="preserve">specify if the import is from the server itself ( Default) or the import is from a </w:t>
      </w:r>
      <w:proofErr w:type="spellStart"/>
      <w:r>
        <w:t>fileshare</w:t>
      </w:r>
      <w:proofErr w:type="spellEnd"/>
      <w:r w:rsidR="00A82CF4">
        <w:t xml:space="preserve"> ( via the Import from </w:t>
      </w:r>
      <w:proofErr w:type="spellStart"/>
      <w:r w:rsidR="00A82CF4">
        <w:t>FileShare</w:t>
      </w:r>
      <w:proofErr w:type="spellEnd"/>
      <w:r w:rsidR="00A82CF4">
        <w:t xml:space="preserve"> Radio button) and indicate the file share location.</w:t>
      </w:r>
    </w:p>
    <w:p w:rsidR="00805E4B" w:rsidRDefault="00805E4B" w:rsidP="00C57D87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:rsidR="00805E4B" w:rsidRDefault="00805E4B" w:rsidP="00C57D87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 w:rsidRPr="00805E4B">
        <w:rPr>
          <w:b/>
        </w:rPr>
        <w:t>Note:</w:t>
      </w:r>
      <w:r>
        <w:t xml:space="preserve"> Import from a file share via SSRS reports may require Kerberos if it is a double hop.</w:t>
      </w:r>
    </w:p>
    <w:p w:rsidR="009D4AB4" w:rsidRDefault="00805E4B" w:rsidP="009D4AB4">
      <w:pPr>
        <w:rPr>
          <w:b/>
          <w:u w:val="single"/>
        </w:rPr>
      </w:pPr>
      <w:r>
        <w:rPr>
          <w:noProof/>
        </w:rPr>
        <w:drawing>
          <wp:inline distT="0" distB="0" distL="0" distR="0" wp14:anchorId="1305414A" wp14:editId="4BA6767E">
            <wp:extent cx="6587003" cy="9296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5230" cy="93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FE" w:rsidRDefault="00356BFE" w:rsidP="00A82CF4">
      <w:pPr>
        <w:pStyle w:val="ListParagraph"/>
        <w:rPr>
          <w:ins w:id="2" w:author="Denzil Ribeiro" w:date="2013-04-13T08:44:00Z"/>
          <w:b/>
          <w:u w:val="single"/>
        </w:rPr>
      </w:pPr>
    </w:p>
    <w:p w:rsidR="00356BFE" w:rsidRPr="00A82CF4" w:rsidRDefault="00356BFE" w:rsidP="00A82CF4">
      <w:pPr>
        <w:pStyle w:val="ListParagraph"/>
        <w:rPr>
          <w:ins w:id="3" w:author="Denzil Ribeiro" w:date="2013-04-13T08:44:00Z"/>
          <w:b/>
          <w:u w:val="single"/>
        </w:rPr>
      </w:pPr>
    </w:p>
    <w:p w:rsidR="00805E4B" w:rsidRPr="009D4AB4" w:rsidRDefault="00805E4B" w:rsidP="009D4AB4">
      <w:pPr>
        <w:pStyle w:val="ListParagraph"/>
        <w:numPr>
          <w:ilvl w:val="0"/>
          <w:numId w:val="2"/>
        </w:numPr>
        <w:rPr>
          <w:b/>
          <w:u w:val="single"/>
        </w:rPr>
      </w:pPr>
      <w:r w:rsidRPr="009D4AB4">
        <w:rPr>
          <w:b/>
        </w:rPr>
        <w:t>Imported relational tables:</w:t>
      </w:r>
    </w:p>
    <w:tbl>
      <w:tblPr>
        <w:tblW w:w="10478" w:type="dxa"/>
        <w:tblLook w:val="04A0" w:firstRow="1" w:lastRow="0" w:firstColumn="1" w:lastColumn="0" w:noHBand="0" w:noVBand="1"/>
      </w:tblPr>
      <w:tblGrid>
        <w:gridCol w:w="3042"/>
        <w:gridCol w:w="7436"/>
      </w:tblGrid>
      <w:tr w:rsidR="00805E4B" w:rsidRPr="00805E4B" w:rsidTr="009D4AB4">
        <w:trPr>
          <w:trHeight w:val="288"/>
        </w:trPr>
        <w:tc>
          <w:tcPr>
            <w:tcW w:w="30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5E4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4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05E4B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805E4B" w:rsidRPr="00805E4B" w:rsidTr="009D4AB4">
        <w:trPr>
          <w:trHeight w:val="288"/>
        </w:trPr>
        <w:tc>
          <w:tcPr>
            <w:tcW w:w="30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tbl_ImportStatus</w:t>
            </w:r>
            <w:proofErr w:type="spellEnd"/>
          </w:p>
        </w:tc>
        <w:tc>
          <w:tcPr>
            <w:tcW w:w="7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Import Stats , each step Start time</w:t>
            </w:r>
          </w:p>
        </w:tc>
      </w:tr>
      <w:tr w:rsidR="00805E4B" w:rsidRPr="00805E4B" w:rsidTr="009D4AB4">
        <w:trPr>
          <w:trHeight w:val="288"/>
        </w:trPr>
        <w:tc>
          <w:tcPr>
            <w:tcW w:w="30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tbl_scheduler_monitor</w:t>
            </w:r>
            <w:proofErr w:type="spellEnd"/>
          </w:p>
        </w:tc>
        <w:tc>
          <w:tcPr>
            <w:tcW w:w="7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Pulls out details from RING_BUFFER_SCHEDULER_MONITOR</w:t>
            </w:r>
          </w:p>
        </w:tc>
      </w:tr>
      <w:tr w:rsidR="00805E4B" w:rsidRPr="00805E4B" w:rsidTr="009D4AB4">
        <w:trPr>
          <w:trHeight w:val="288"/>
        </w:trPr>
        <w:tc>
          <w:tcPr>
            <w:tcW w:w="30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tbl_Resource</w:t>
            </w:r>
            <w:proofErr w:type="spellEnd"/>
          </w:p>
        </w:tc>
        <w:tc>
          <w:tcPr>
            <w:tcW w:w="7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Details from </w:t>
            </w:r>
            <w:proofErr w:type="spellStart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sp_server_diagnostics</w:t>
            </w:r>
            <w:proofErr w:type="spellEnd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RESOURCE component, mainly Memory info</w:t>
            </w:r>
          </w:p>
        </w:tc>
      </w:tr>
      <w:tr w:rsidR="00805E4B" w:rsidRPr="00805E4B" w:rsidTr="009D4AB4">
        <w:trPr>
          <w:trHeight w:val="288"/>
        </w:trPr>
        <w:tc>
          <w:tcPr>
            <w:tcW w:w="30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tbl_IO_SUBSYSTEM</w:t>
            </w:r>
            <w:proofErr w:type="spellEnd"/>
          </w:p>
        </w:tc>
        <w:tc>
          <w:tcPr>
            <w:tcW w:w="7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Details from </w:t>
            </w:r>
            <w:proofErr w:type="spellStart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sp_server_diagnostics</w:t>
            </w:r>
            <w:proofErr w:type="spellEnd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IO component</w:t>
            </w:r>
          </w:p>
        </w:tc>
      </w:tr>
      <w:tr w:rsidR="00805E4B" w:rsidRPr="00805E4B" w:rsidTr="009D4AB4">
        <w:trPr>
          <w:trHeight w:val="288"/>
        </w:trPr>
        <w:tc>
          <w:tcPr>
            <w:tcW w:w="30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tbl_SYSTEM</w:t>
            </w:r>
            <w:proofErr w:type="spellEnd"/>
          </w:p>
        </w:tc>
        <w:tc>
          <w:tcPr>
            <w:tcW w:w="7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Details from </w:t>
            </w:r>
            <w:proofErr w:type="spellStart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sp_server_diagnostics</w:t>
            </w:r>
            <w:proofErr w:type="spellEnd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System component</w:t>
            </w:r>
          </w:p>
        </w:tc>
      </w:tr>
      <w:tr w:rsidR="00805E4B" w:rsidRPr="00805E4B" w:rsidTr="009D4AB4">
        <w:trPr>
          <w:trHeight w:val="288"/>
        </w:trPr>
        <w:tc>
          <w:tcPr>
            <w:tcW w:w="30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tbl_Summary</w:t>
            </w:r>
            <w:proofErr w:type="spellEnd"/>
          </w:p>
        </w:tc>
        <w:tc>
          <w:tcPr>
            <w:tcW w:w="7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Summary States for </w:t>
            </w:r>
            <w:proofErr w:type="spellStart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sp_server_diagnostic_component_result</w:t>
            </w:r>
            <w:proofErr w:type="spellEnd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individual components</w:t>
            </w:r>
          </w:p>
        </w:tc>
      </w:tr>
      <w:tr w:rsidR="00805E4B" w:rsidRPr="00805E4B" w:rsidTr="009D4AB4">
        <w:trPr>
          <w:trHeight w:val="288"/>
        </w:trPr>
        <w:tc>
          <w:tcPr>
            <w:tcW w:w="30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tbl_OS_WAIT_STATS_byDuration</w:t>
            </w:r>
            <w:proofErr w:type="spellEnd"/>
          </w:p>
        </w:tc>
        <w:tc>
          <w:tcPr>
            <w:tcW w:w="7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Top 10 Waits since Server Restart ( not deltas)</w:t>
            </w:r>
          </w:p>
        </w:tc>
      </w:tr>
      <w:tr w:rsidR="00805E4B" w:rsidRPr="00805E4B" w:rsidTr="009D4AB4">
        <w:trPr>
          <w:trHeight w:val="288"/>
        </w:trPr>
        <w:tc>
          <w:tcPr>
            <w:tcW w:w="30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tbl_QUERY_PROCESSING</w:t>
            </w:r>
            <w:proofErr w:type="spellEnd"/>
          </w:p>
        </w:tc>
        <w:tc>
          <w:tcPr>
            <w:tcW w:w="7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Details from </w:t>
            </w:r>
            <w:proofErr w:type="spellStart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sp_server_diagnostics</w:t>
            </w:r>
            <w:proofErr w:type="spellEnd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System component</w:t>
            </w:r>
          </w:p>
        </w:tc>
      </w:tr>
      <w:tr w:rsidR="00805E4B" w:rsidRPr="00805E4B" w:rsidTr="009D4AB4">
        <w:trPr>
          <w:trHeight w:val="288"/>
        </w:trPr>
        <w:tc>
          <w:tcPr>
            <w:tcW w:w="30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tbl_BlockingXeOutput</w:t>
            </w:r>
            <w:proofErr w:type="spellEnd"/>
          </w:p>
        </w:tc>
        <w:tc>
          <w:tcPr>
            <w:tcW w:w="7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Details of any significant blocking &gt; 30 seconds</w:t>
            </w:r>
          </w:p>
        </w:tc>
      </w:tr>
      <w:tr w:rsidR="00805E4B" w:rsidRPr="00805E4B" w:rsidTr="009D4AB4">
        <w:trPr>
          <w:trHeight w:val="288"/>
        </w:trPr>
        <w:tc>
          <w:tcPr>
            <w:tcW w:w="30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tbl_security_ring_buffer</w:t>
            </w:r>
            <w:proofErr w:type="spellEnd"/>
          </w:p>
        </w:tc>
        <w:tc>
          <w:tcPr>
            <w:tcW w:w="7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Security Ring buffer Details</w:t>
            </w:r>
          </w:p>
        </w:tc>
      </w:tr>
      <w:tr w:rsidR="00805E4B" w:rsidRPr="00805E4B" w:rsidTr="009D4AB4">
        <w:trPr>
          <w:trHeight w:val="288"/>
        </w:trPr>
        <w:tc>
          <w:tcPr>
            <w:tcW w:w="30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tbl_errors</w:t>
            </w:r>
            <w:proofErr w:type="spellEnd"/>
          </w:p>
        </w:tc>
        <w:tc>
          <w:tcPr>
            <w:tcW w:w="7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Details from RING_BUFFER_EXCEPTION</w:t>
            </w:r>
          </w:p>
        </w:tc>
      </w:tr>
      <w:tr w:rsidR="00805E4B" w:rsidRPr="00805E4B" w:rsidTr="009D4AB4">
        <w:trPr>
          <w:trHeight w:val="288"/>
        </w:trPr>
        <w:tc>
          <w:tcPr>
            <w:tcW w:w="30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tbl_waitqueries</w:t>
            </w:r>
            <w:proofErr w:type="spellEnd"/>
          </w:p>
        </w:tc>
        <w:tc>
          <w:tcPr>
            <w:tcW w:w="7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Any queries with significant waits &gt; 15 seconds or 30 seconds depending on </w:t>
            </w:r>
            <w:proofErr w:type="spellStart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wait_type</w:t>
            </w:r>
            <w:proofErr w:type="spellEnd"/>
          </w:p>
        </w:tc>
      </w:tr>
      <w:tr w:rsidR="00805E4B" w:rsidRPr="00805E4B" w:rsidTr="009D4AB4">
        <w:trPr>
          <w:trHeight w:val="288"/>
        </w:trPr>
        <w:tc>
          <w:tcPr>
            <w:tcW w:w="30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tbl_connectivity_ring_buffer</w:t>
            </w:r>
            <w:proofErr w:type="spellEnd"/>
          </w:p>
        </w:tc>
        <w:tc>
          <w:tcPr>
            <w:tcW w:w="7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Details from RING_BUFFER_CONNECTIVITY</w:t>
            </w:r>
          </w:p>
        </w:tc>
      </w:tr>
      <w:tr w:rsidR="00805E4B" w:rsidRPr="00805E4B" w:rsidTr="009D4AB4">
        <w:trPr>
          <w:trHeight w:val="300"/>
        </w:trPr>
        <w:tc>
          <w:tcPr>
            <w:tcW w:w="30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tbl_DeadlockReport</w:t>
            </w:r>
            <w:proofErr w:type="spellEnd"/>
          </w:p>
        </w:tc>
        <w:tc>
          <w:tcPr>
            <w:tcW w:w="7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5E4B" w:rsidRPr="00805E4B" w:rsidRDefault="00805E4B" w:rsidP="00805E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Times of Deadlock </w:t>
            </w:r>
            <w:r w:rsidR="00AB2294" w:rsidRPr="00805E4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occurrences</w:t>
            </w:r>
          </w:p>
        </w:tc>
      </w:tr>
    </w:tbl>
    <w:p w:rsidR="00805E4B" w:rsidRPr="00805E4B" w:rsidRDefault="00805E4B" w:rsidP="00805E4B">
      <w:pPr>
        <w:pStyle w:val="ListParagraph"/>
        <w:rPr>
          <w:b/>
        </w:rPr>
      </w:pPr>
    </w:p>
    <w:p w:rsidR="00805E4B" w:rsidRDefault="00805E4B" w:rsidP="00437D80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6141B9" w:rsidRDefault="006141B9" w:rsidP="00437D80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9D4AB4" w:rsidRDefault="009D4AB4" w:rsidP="00437D80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9D4AB4" w:rsidRDefault="00356BFE" w:rsidP="00356BF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b/>
          <w:u w:val="single"/>
        </w:rPr>
      </w:pPr>
      <w:r w:rsidRPr="00356BFE">
        <w:rPr>
          <w:b/>
          <w:u w:val="single"/>
        </w:rPr>
        <w:t>System Health Dashboard Reports</w:t>
      </w:r>
    </w:p>
    <w:p w:rsidR="00356BFE" w:rsidRDefault="00356BFE" w:rsidP="00356BF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b/>
          <w:u w:val="single"/>
        </w:rPr>
      </w:pPr>
    </w:p>
    <w:p w:rsidR="00356BFE" w:rsidRPr="00356BFE" w:rsidRDefault="00356BFE" w:rsidP="00356BF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b/>
          <w:u w:val="single"/>
        </w:rPr>
      </w:pPr>
    </w:p>
    <w:p w:rsidR="00356BFE" w:rsidRDefault="00437D80" w:rsidP="00356BFE">
      <w:pPr>
        <w:pStyle w:val="ListParagraph"/>
        <w:numPr>
          <w:ilvl w:val="0"/>
          <w:numId w:val="7"/>
        </w:numPr>
      </w:pPr>
      <w:r w:rsidRPr="00356BFE">
        <w:rPr>
          <w:b/>
        </w:rPr>
        <w:t>Report</w:t>
      </w:r>
      <w:r w:rsidR="007569C9" w:rsidRPr="00356BFE">
        <w:rPr>
          <w:b/>
        </w:rPr>
        <w:t xml:space="preserve"> Deployment</w:t>
      </w:r>
      <w:r w:rsidR="00B67A33" w:rsidRPr="00356BFE">
        <w:rPr>
          <w:b/>
        </w:rPr>
        <w:t xml:space="preserve">: </w:t>
      </w:r>
      <w:r w:rsidR="009F1E67">
        <w:t xml:space="preserve">Extract </w:t>
      </w:r>
      <w:r w:rsidR="009F1E67" w:rsidRPr="009F1E67">
        <w:t>XEventReporting</w:t>
      </w:r>
      <w:r w:rsidR="009F1E67">
        <w:t>.zip</w:t>
      </w:r>
    </w:p>
    <w:p w:rsidR="009F1E67" w:rsidRDefault="009F1E67" w:rsidP="00356BFE">
      <w:pPr>
        <w:pStyle w:val="ListParagraph"/>
        <w:numPr>
          <w:ilvl w:val="1"/>
          <w:numId w:val="2"/>
        </w:numPr>
        <w:ind w:left="720"/>
      </w:pPr>
      <w:r w:rsidRPr="009F1E67">
        <w:t>Open the XEventreporting.sln</w:t>
      </w:r>
      <w:r>
        <w:t xml:space="preserve"> ( may have to open Visual Studio in Admin mode to deploy)</w:t>
      </w:r>
    </w:p>
    <w:p w:rsidR="009F1E67" w:rsidRDefault="009F1E67" w:rsidP="00356BFE">
      <w:pPr>
        <w:pStyle w:val="ListParagraph"/>
        <w:numPr>
          <w:ilvl w:val="1"/>
          <w:numId w:val="2"/>
        </w:numPr>
      </w:pPr>
      <w:r>
        <w:t>Configure the Report Server you want to Deploy to</w:t>
      </w:r>
    </w:p>
    <w:p w:rsidR="00356BFE" w:rsidRDefault="00356BFE" w:rsidP="00356BFE"/>
    <w:p w:rsidR="009F1E67" w:rsidRDefault="009F1E67" w:rsidP="00356BFE">
      <w:pPr>
        <w:pStyle w:val="ListParagraph"/>
        <w:ind w:left="1080"/>
      </w:pPr>
      <w:r>
        <w:rPr>
          <w:noProof/>
        </w:rPr>
        <w:drawing>
          <wp:inline distT="0" distB="0" distL="0" distR="0" wp14:anchorId="5FDE890D" wp14:editId="69E29065">
            <wp:extent cx="4245478" cy="25298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009" cy="25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67" w:rsidRDefault="009F1E67" w:rsidP="00356BFE">
      <w:pPr>
        <w:pStyle w:val="ListParagraph"/>
        <w:ind w:left="1080"/>
      </w:pPr>
    </w:p>
    <w:p w:rsidR="00356BFE" w:rsidRDefault="00356BFE" w:rsidP="00356BFE">
      <w:pPr>
        <w:pStyle w:val="ListParagraph"/>
        <w:ind w:left="1080"/>
      </w:pPr>
    </w:p>
    <w:p w:rsidR="00356BFE" w:rsidRDefault="00356BFE" w:rsidP="00356BFE">
      <w:pPr>
        <w:pStyle w:val="ListParagraph"/>
        <w:ind w:left="1080"/>
      </w:pPr>
    </w:p>
    <w:p w:rsidR="00356BFE" w:rsidRDefault="00356BFE" w:rsidP="00356BFE">
      <w:pPr>
        <w:pStyle w:val="ListParagraph"/>
        <w:ind w:left="1080"/>
      </w:pPr>
    </w:p>
    <w:p w:rsidR="00356BFE" w:rsidRDefault="00356BFE" w:rsidP="00356BFE">
      <w:pPr>
        <w:pStyle w:val="ListParagraph"/>
        <w:ind w:left="1080"/>
      </w:pPr>
    </w:p>
    <w:p w:rsidR="00356BFE" w:rsidRDefault="00356BFE" w:rsidP="00356BFE">
      <w:pPr>
        <w:pStyle w:val="ListParagraph"/>
        <w:ind w:left="1080"/>
      </w:pPr>
    </w:p>
    <w:p w:rsidR="00356BFE" w:rsidRDefault="00356BFE" w:rsidP="00356BFE">
      <w:pPr>
        <w:pStyle w:val="ListParagraph"/>
        <w:ind w:left="1080"/>
      </w:pPr>
    </w:p>
    <w:p w:rsidR="00356BFE" w:rsidRDefault="00356BFE" w:rsidP="00356BFE">
      <w:pPr>
        <w:pStyle w:val="ListParagraph"/>
        <w:ind w:left="1080"/>
      </w:pPr>
    </w:p>
    <w:p w:rsidR="00356BFE" w:rsidRDefault="00356BFE" w:rsidP="00356BFE">
      <w:pPr>
        <w:pStyle w:val="ListParagraph"/>
        <w:ind w:left="1080"/>
      </w:pPr>
    </w:p>
    <w:p w:rsidR="00356BFE" w:rsidRDefault="00356BFE" w:rsidP="00356BFE">
      <w:pPr>
        <w:pStyle w:val="ListParagraph"/>
        <w:ind w:left="1080"/>
      </w:pPr>
    </w:p>
    <w:p w:rsidR="00356BFE" w:rsidRDefault="00356BFE" w:rsidP="00356BFE">
      <w:pPr>
        <w:pStyle w:val="ListParagraph"/>
        <w:ind w:left="1080"/>
      </w:pPr>
    </w:p>
    <w:p w:rsidR="007569C9" w:rsidRPr="00356BFE" w:rsidRDefault="007569C9" w:rsidP="00356BFE">
      <w:pPr>
        <w:pStyle w:val="ListParagraph"/>
        <w:numPr>
          <w:ilvl w:val="0"/>
          <w:numId w:val="7"/>
        </w:numPr>
        <w:rPr>
          <w:b/>
        </w:rPr>
      </w:pPr>
      <w:r w:rsidRPr="00356BFE">
        <w:rPr>
          <w:b/>
        </w:rPr>
        <w:t xml:space="preserve">Reports:  </w:t>
      </w:r>
      <w:r>
        <w:t>Start with the Dashboard Report</w:t>
      </w:r>
      <w:r w:rsidR="00805E4B">
        <w:t xml:space="preserve"> </w:t>
      </w:r>
      <w:proofErr w:type="gramStart"/>
      <w:r w:rsidR="00805E4B">
        <w:t xml:space="preserve">( </w:t>
      </w:r>
      <w:proofErr w:type="spellStart"/>
      <w:r w:rsidR="00805E4B">
        <w:t>Dashboard.rdl</w:t>
      </w:r>
      <w:proofErr w:type="spellEnd"/>
      <w:proofErr w:type="gramEnd"/>
      <w:r w:rsidR="00805E4B">
        <w:t>)</w:t>
      </w:r>
      <w:r w:rsidR="00A8182C">
        <w:t>, You can choose the Server and Database you imported the data into, and then drill through from the Dashboard to other reports.</w:t>
      </w:r>
    </w:p>
    <w:p w:rsidR="006141B9" w:rsidRDefault="00805E4B" w:rsidP="006141B9">
      <w:r>
        <w:rPr>
          <w:noProof/>
        </w:rPr>
        <w:drawing>
          <wp:inline distT="0" distB="0" distL="0" distR="0" wp14:anchorId="3C5A0E47" wp14:editId="65E281B9">
            <wp:extent cx="5943600" cy="3902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5C" w:rsidRDefault="00834A5C" w:rsidP="006141B9"/>
    <w:p w:rsidR="00834A5C" w:rsidRDefault="006141B9" w:rsidP="00A82CF4">
      <w:pPr>
        <w:pStyle w:val="ListParagraph"/>
        <w:numPr>
          <w:ilvl w:val="0"/>
          <w:numId w:val="7"/>
        </w:numPr>
      </w:pPr>
      <w:r w:rsidRPr="00A82CF4">
        <w:rPr>
          <w:b/>
        </w:rPr>
        <w:t xml:space="preserve">Data Source Configuration: </w:t>
      </w:r>
      <w:r w:rsidRPr="006141B9">
        <w:t>If Kerberos is not configured</w:t>
      </w:r>
      <w:r w:rsidR="00AB2294">
        <w:t>, you</w:t>
      </w:r>
      <w:r w:rsidRPr="006141B9">
        <w:t xml:space="preserve"> may have</w:t>
      </w:r>
      <w:r>
        <w:t xml:space="preserve"> to store credentials at the data sources for each report.</w:t>
      </w:r>
      <w:r w:rsidR="00834A5C">
        <w:rPr>
          <w:noProof/>
        </w:rPr>
        <w:drawing>
          <wp:inline distT="0" distB="0" distL="0" distR="0" wp14:anchorId="340B6331" wp14:editId="533A59F6">
            <wp:extent cx="4312920" cy="229976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1938" cy="23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B4" w:rsidRDefault="009D4AB4" w:rsidP="00805E4B">
      <w:pPr>
        <w:ind w:left="720"/>
        <w:rPr>
          <w:b/>
          <w:u w:val="single"/>
        </w:rPr>
      </w:pPr>
    </w:p>
    <w:p w:rsidR="00805E4B" w:rsidRPr="00805E4B" w:rsidRDefault="009D4AB4" w:rsidP="00805E4B">
      <w:pPr>
        <w:ind w:left="720"/>
        <w:rPr>
          <w:b/>
          <w:u w:val="single"/>
        </w:rPr>
      </w:pPr>
      <w:r>
        <w:rPr>
          <w:b/>
          <w:u w:val="single"/>
        </w:rPr>
        <w:lastRenderedPageBreak/>
        <w:t xml:space="preserve">Individual </w:t>
      </w:r>
      <w:r w:rsidR="00805E4B" w:rsidRPr="00805E4B">
        <w:rPr>
          <w:b/>
          <w:u w:val="single"/>
        </w:rPr>
        <w:t>Reports:</w:t>
      </w:r>
    </w:p>
    <w:p w:rsidR="00805E4B" w:rsidRDefault="00805E4B" w:rsidP="00805E4B">
      <w:r>
        <w:tab/>
        <w:t xml:space="preserve">Each report (other than the main Dashboard) has a description </w:t>
      </w:r>
      <w:r w:rsidR="00AB2294">
        <w:t>of the data source</w:t>
      </w:r>
      <w:r>
        <w:t>.</w:t>
      </w:r>
    </w:p>
    <w:p w:rsidR="009D4AB4" w:rsidRDefault="009D4AB4" w:rsidP="00805E4B">
      <w:pPr>
        <w:rPr>
          <w:b/>
        </w:rPr>
      </w:pPr>
      <w:r>
        <w:rPr>
          <w:b/>
        </w:rPr>
        <w:tab/>
        <w:t xml:space="preserve">Dashboard Report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Dashboard.rdl</w:t>
      </w:r>
      <w:proofErr w:type="spellEnd"/>
      <w:proofErr w:type="gramEnd"/>
      <w:r>
        <w:rPr>
          <w:b/>
        </w:rPr>
        <w:t>)</w:t>
      </w:r>
    </w:p>
    <w:p w:rsidR="009D4AB4" w:rsidRDefault="009D4AB4" w:rsidP="009D4AB4">
      <w:pPr>
        <w:pStyle w:val="ListParagraph"/>
        <w:numPr>
          <w:ilvl w:val="0"/>
          <w:numId w:val="6"/>
        </w:numPr>
      </w:pPr>
      <w:r>
        <w:t xml:space="preserve">Parameters allow you to drill into </w:t>
      </w:r>
      <w:r w:rsidR="00AB2294">
        <w:t xml:space="preserve">a </w:t>
      </w:r>
      <w:r>
        <w:t>specific time frame, once chosen, any drill through activity should carry those filtered date times.</w:t>
      </w:r>
    </w:p>
    <w:p w:rsidR="009D4AB4" w:rsidRDefault="009D4AB4" w:rsidP="009D4AB4">
      <w:pPr>
        <w:pStyle w:val="ListParagraph"/>
        <w:numPr>
          <w:ilvl w:val="0"/>
          <w:numId w:val="6"/>
        </w:numPr>
      </w:pPr>
      <w:r w:rsidRPr="009D4AB4">
        <w:t>CPU is</w:t>
      </w:r>
      <w:r w:rsidR="00A82CF4">
        <w:t xml:space="preserve"> obtained from </w:t>
      </w:r>
      <w:r w:rsidRPr="009D4AB4">
        <w:t>the scheduler monitor ring buffer</w:t>
      </w:r>
    </w:p>
    <w:p w:rsidR="009D4AB4" w:rsidRDefault="009D4AB4" w:rsidP="009D4AB4">
      <w:pPr>
        <w:pStyle w:val="ListParagraph"/>
        <w:numPr>
          <w:ilvl w:val="0"/>
          <w:numId w:val="6"/>
        </w:numPr>
      </w:pPr>
      <w:r>
        <w:t xml:space="preserve">Memory is from the Resource component of </w:t>
      </w:r>
      <w:proofErr w:type="spellStart"/>
      <w:r>
        <w:t>sp_server_diagnostics</w:t>
      </w:r>
      <w:proofErr w:type="spellEnd"/>
    </w:p>
    <w:p w:rsidR="009D4AB4" w:rsidRDefault="009D4AB4" w:rsidP="009D4AB4">
      <w:pPr>
        <w:pStyle w:val="ListParagraph"/>
        <w:numPr>
          <w:ilvl w:val="0"/>
          <w:numId w:val="6"/>
        </w:numPr>
      </w:pPr>
      <w:proofErr w:type="spellStart"/>
      <w:r>
        <w:t>Wait_queries</w:t>
      </w:r>
      <w:proofErr w:type="spellEnd"/>
      <w:r>
        <w:t xml:space="preserve"> drill through is from the QUERY_PROCESSING component of </w:t>
      </w:r>
      <w:proofErr w:type="spellStart"/>
      <w:r>
        <w:t>sp_server_diagnostics</w:t>
      </w:r>
      <w:proofErr w:type="spellEnd"/>
    </w:p>
    <w:p w:rsidR="009D4AB4" w:rsidRDefault="009D4AB4" w:rsidP="009D4AB4">
      <w:pPr>
        <w:pStyle w:val="ListParagraph"/>
        <w:numPr>
          <w:ilvl w:val="0"/>
          <w:numId w:val="6"/>
        </w:numPr>
      </w:pPr>
      <w:r>
        <w:t>The drill through blocking report is not an exact time frame, rather 5 min</w:t>
      </w:r>
      <w:r w:rsidR="00A82CF4">
        <w:t>utes</w:t>
      </w:r>
      <w:r>
        <w:t xml:space="preserve"> before and 5 min</w:t>
      </w:r>
      <w:r w:rsidR="00A82CF4">
        <w:t>ute</w:t>
      </w:r>
      <w:r>
        <w:t xml:space="preserve">s after the </w:t>
      </w:r>
      <w:proofErr w:type="spellStart"/>
      <w:r>
        <w:t>sp_server_diagnostics</w:t>
      </w:r>
      <w:proofErr w:type="spellEnd"/>
      <w:r>
        <w:t xml:space="preserve"> time frame that is clicked</w:t>
      </w:r>
      <w:r w:rsidR="002C281F">
        <w:t xml:space="preserve">. Blocked processes are captured as part of the QUERY_PROCESSING </w:t>
      </w:r>
      <w:proofErr w:type="spellStart"/>
      <w:r w:rsidR="002C281F">
        <w:t>sp_server_diagnostic</w:t>
      </w:r>
      <w:proofErr w:type="spellEnd"/>
      <w:r w:rsidR="002C281F">
        <w:t xml:space="preserve"> component if blocking exists &gt; 30 seconds</w:t>
      </w:r>
      <w:r>
        <w:t xml:space="preserve"> </w:t>
      </w:r>
    </w:p>
    <w:p w:rsidR="009D4AB4" w:rsidRDefault="009D4AB4" w:rsidP="009D4AB4">
      <w:pPr>
        <w:ind w:left="720"/>
      </w:pPr>
    </w:p>
    <w:p w:rsidR="009D4AB4" w:rsidRDefault="009D4AB4" w:rsidP="009D4AB4">
      <w:pPr>
        <w:ind w:left="720"/>
      </w:pPr>
      <w:r>
        <w:t>Feedback always welcome</w:t>
      </w:r>
      <w:r w:rsidR="001908DD">
        <w:t>!</w:t>
      </w:r>
    </w:p>
    <w:p w:rsidR="009D4AB4" w:rsidRPr="009D4AB4" w:rsidRDefault="009D4AB4" w:rsidP="009D4AB4">
      <w:pPr>
        <w:ind w:left="720"/>
      </w:pPr>
      <w:r>
        <w:t>-</w:t>
      </w:r>
      <w:r w:rsidRPr="00A82CF4">
        <w:rPr>
          <w:b/>
        </w:rPr>
        <w:t>Denzil Ribeiro</w:t>
      </w:r>
      <w:r w:rsidR="00A82CF4">
        <w:t xml:space="preserve"> – Sr. SQL Premier Field Engineer, MSFT</w:t>
      </w:r>
    </w:p>
    <w:p w:rsidR="009D4AB4" w:rsidRPr="009D4AB4" w:rsidRDefault="009D4AB4" w:rsidP="00805E4B">
      <w:pPr>
        <w:rPr>
          <w:b/>
        </w:rPr>
      </w:pPr>
      <w:r>
        <w:rPr>
          <w:b/>
        </w:rPr>
        <w:tab/>
      </w:r>
    </w:p>
    <w:p w:rsidR="00805E4B" w:rsidRPr="00805E4B" w:rsidRDefault="00805E4B" w:rsidP="00805E4B">
      <w:pPr>
        <w:pStyle w:val="ListParagraph"/>
        <w:ind w:left="1080"/>
      </w:pPr>
    </w:p>
    <w:p w:rsidR="00805E4B" w:rsidRPr="006141B9" w:rsidRDefault="00805E4B" w:rsidP="00805E4B">
      <w:pPr>
        <w:ind w:left="720"/>
      </w:pPr>
    </w:p>
    <w:sectPr w:rsidR="00805E4B" w:rsidRPr="0061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C6B64"/>
    <w:multiLevelType w:val="hybridMultilevel"/>
    <w:tmpl w:val="8B92E6CC"/>
    <w:lvl w:ilvl="0" w:tplc="0D2257D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EB7A5A"/>
    <w:multiLevelType w:val="hybridMultilevel"/>
    <w:tmpl w:val="2F288FAA"/>
    <w:lvl w:ilvl="0" w:tplc="34FE3FE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7C6D59"/>
    <w:multiLevelType w:val="hybridMultilevel"/>
    <w:tmpl w:val="4496B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4A34F8"/>
    <w:multiLevelType w:val="hybridMultilevel"/>
    <w:tmpl w:val="E862BD92"/>
    <w:lvl w:ilvl="0" w:tplc="70ACD18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D0F17"/>
    <w:multiLevelType w:val="hybridMultilevel"/>
    <w:tmpl w:val="9AAEAA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545556"/>
    <w:multiLevelType w:val="hybridMultilevel"/>
    <w:tmpl w:val="D4C2A7F2"/>
    <w:lvl w:ilvl="0" w:tplc="C7EAF6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0964C5"/>
    <w:multiLevelType w:val="hybridMultilevel"/>
    <w:tmpl w:val="D2A250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zil Ribeiro">
    <w15:presenceInfo w15:providerId="AD" w15:userId="S-1-5-21-124525095-708259637-1543119021-1319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80"/>
    <w:rsid w:val="001908DD"/>
    <w:rsid w:val="002C281F"/>
    <w:rsid w:val="00356BFE"/>
    <w:rsid w:val="00437D80"/>
    <w:rsid w:val="004E4C1A"/>
    <w:rsid w:val="0057382F"/>
    <w:rsid w:val="006141B9"/>
    <w:rsid w:val="007569C9"/>
    <w:rsid w:val="00805E4B"/>
    <w:rsid w:val="00834A5C"/>
    <w:rsid w:val="00921404"/>
    <w:rsid w:val="009D4AB4"/>
    <w:rsid w:val="009F1E67"/>
    <w:rsid w:val="00A057CB"/>
    <w:rsid w:val="00A8182C"/>
    <w:rsid w:val="00A82CF4"/>
    <w:rsid w:val="00AB2294"/>
    <w:rsid w:val="00B67A33"/>
    <w:rsid w:val="00C57D87"/>
    <w:rsid w:val="00D34BE7"/>
    <w:rsid w:val="00E0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DFE79-D843-4752-A2E0-F806F738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D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A3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2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2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msdn.microsoft.com/en-us/library/ff877955.asp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5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Denzil Ribeiro</dc:creator>
  <cp:keywords/>
  <dc:description/>
  <cp:lastModifiedBy>Denzil Ribeiro</cp:lastModifiedBy>
  <cp:revision>4</cp:revision>
  <dcterms:created xsi:type="dcterms:W3CDTF">2013-04-13T13:56:00Z</dcterms:created>
  <dcterms:modified xsi:type="dcterms:W3CDTF">2013-04-15T17:34:00Z</dcterms:modified>
</cp:coreProperties>
</file>